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D42" w:rsidRDefault="00FF699C">
      <w:pPr>
        <w:rPr>
          <w:b/>
        </w:rPr>
      </w:pPr>
      <w:r>
        <w:rPr>
          <w:b/>
        </w:rPr>
        <w:t>Цели семинара</w:t>
      </w:r>
    </w:p>
    <w:p w:rsidR="00B84D42" w:rsidRDefault="00B84D42"/>
    <w:p w:rsidR="00B84D42" w:rsidRDefault="0054625B">
      <w:hyperlink r:id="rId5">
        <w:r w:rsidR="00FF699C">
          <w:rPr>
            <w:color w:val="1155CC"/>
            <w:u w:val="single"/>
          </w:rPr>
          <w:t>https://www.figma.com/file/wBdyeMhgGCn3fKThaQ1yXG/Artificial_Intelligence_Landing_Page?node-id=0%3A1</w:t>
        </w:r>
      </w:hyperlink>
      <w:r w:rsidR="00FF699C">
        <w:t xml:space="preserve"> </w:t>
      </w:r>
    </w:p>
    <w:p w:rsidR="00B84D42" w:rsidRDefault="00B84D42"/>
    <w:p w:rsidR="00B84D42" w:rsidRDefault="00FF699C">
      <w:pPr>
        <w:pStyle w:val="2"/>
      </w:pPr>
      <w:bookmarkStart w:id="0" w:name="_9lag2obb7eht" w:colFirst="0" w:colLast="0"/>
      <w:bookmarkEnd w:id="0"/>
      <w:r>
        <w:t>Формат проведения семинара</w:t>
      </w:r>
    </w:p>
    <w:p w:rsidR="00B84D42" w:rsidRDefault="00FF699C">
      <w:pPr>
        <w:numPr>
          <w:ilvl w:val="0"/>
          <w:numId w:val="3"/>
        </w:numPr>
      </w:pPr>
      <w:r>
        <w:t>Ученики разбиваются на группы по 5 человек в сессионные комнаты зум</w:t>
      </w:r>
    </w:p>
    <w:p w:rsidR="00B84D42" w:rsidRDefault="00FF699C">
      <w:pPr>
        <w:numPr>
          <w:ilvl w:val="0"/>
          <w:numId w:val="3"/>
        </w:numPr>
      </w:pPr>
      <w:r>
        <w:t xml:space="preserve">Один ученик </w:t>
      </w:r>
      <w:proofErr w:type="spellStart"/>
      <w:r>
        <w:t>расшаривает</w:t>
      </w:r>
      <w:proofErr w:type="spellEnd"/>
      <w:r>
        <w:t xml:space="preserve"> экран</w:t>
      </w:r>
    </w:p>
    <w:p w:rsidR="00B84D42" w:rsidRDefault="00FF699C">
      <w:pPr>
        <w:numPr>
          <w:ilvl w:val="0"/>
          <w:numId w:val="3"/>
        </w:numPr>
      </w:pPr>
      <w:r>
        <w:t>Обсуждают задание и как его лучше выполнить</w:t>
      </w:r>
    </w:p>
    <w:p w:rsidR="00B84D42" w:rsidRDefault="00FF699C">
      <w:pPr>
        <w:numPr>
          <w:ilvl w:val="0"/>
          <w:numId w:val="3"/>
        </w:numPr>
      </w:pPr>
      <w:r>
        <w:t xml:space="preserve">Ученик, </w:t>
      </w:r>
      <w:proofErr w:type="spellStart"/>
      <w:r>
        <w:t>расшаривший</w:t>
      </w:r>
      <w:proofErr w:type="spellEnd"/>
      <w:r>
        <w:t xml:space="preserve"> экран пишет код, другие ученики участвуют в обсуждении и подсказывают что нужно еще добавить </w:t>
      </w:r>
    </w:p>
    <w:p w:rsidR="00B84D42" w:rsidRDefault="00FF699C">
      <w:pPr>
        <w:numPr>
          <w:ilvl w:val="0"/>
          <w:numId w:val="3"/>
        </w:numPr>
      </w:pPr>
      <w:r>
        <w:t xml:space="preserve">После выполнения первого задания, ученики скидывают архивы с работой для проверки </w:t>
      </w:r>
    </w:p>
    <w:p w:rsidR="00B84D42" w:rsidRDefault="00FF699C">
      <w:pPr>
        <w:numPr>
          <w:ilvl w:val="0"/>
          <w:numId w:val="3"/>
        </w:numPr>
      </w:pPr>
      <w:r>
        <w:t>При работе в группе, можно чтобы задание 1 выполнял один ученик, а второе задание уже выполнял следующий</w:t>
      </w:r>
    </w:p>
    <w:p w:rsidR="00B84D42" w:rsidRDefault="00FF699C">
      <w:pPr>
        <w:pStyle w:val="2"/>
      </w:pPr>
      <w:bookmarkStart w:id="1" w:name="_xxo3q08c57xz" w:colFirst="0" w:colLast="0"/>
      <w:bookmarkEnd w:id="1"/>
      <w:r>
        <w:t>Задание 1</w:t>
      </w:r>
    </w:p>
    <w:p w:rsidR="00B84D42" w:rsidRDefault="00FF699C">
      <w:r>
        <w:t>Работа с макетом, разбиение сайта на блоки</w:t>
      </w:r>
    </w:p>
    <w:p w:rsidR="00B84D42" w:rsidRDefault="00B84D42"/>
    <w:p w:rsidR="00B84D42" w:rsidRDefault="00FF699C">
      <w:r>
        <w:t xml:space="preserve">Текст задания </w:t>
      </w:r>
    </w:p>
    <w:p w:rsidR="00B84D42" w:rsidRDefault="00FF699C">
      <w:pPr>
        <w:numPr>
          <w:ilvl w:val="0"/>
          <w:numId w:val="4"/>
        </w:numPr>
      </w:pPr>
      <w:r>
        <w:t xml:space="preserve">Открыть макет сайта </w:t>
      </w:r>
      <w:hyperlink r:id="rId6">
        <w:r>
          <w:rPr>
            <w:color w:val="1155CC"/>
            <w:u w:val="single"/>
          </w:rPr>
          <w:t>https://www.figma.com/file/wBdyeMhgGCn3fKThaQ1yXG/Landing_Page?node-id=217%3A2</w:t>
        </w:r>
      </w:hyperlink>
      <w:r>
        <w:t xml:space="preserve"> </w:t>
      </w:r>
    </w:p>
    <w:p w:rsidR="00B84D42" w:rsidRDefault="00FF699C">
      <w:pPr>
        <w:numPr>
          <w:ilvl w:val="0"/>
          <w:numId w:val="4"/>
        </w:numPr>
      </w:pPr>
      <w:r>
        <w:t xml:space="preserve">Ученикам необходимо разбить представленную на скриншоте часть на блоки </w:t>
      </w:r>
    </w:p>
    <w:p w:rsidR="00B84D42" w:rsidRDefault="00FF699C">
      <w:pPr>
        <w:ind w:left="720"/>
      </w:pPr>
      <w:r>
        <w:rPr>
          <w:noProof/>
          <w:lang w:val="ru-RU"/>
        </w:rPr>
        <w:drawing>
          <wp:inline distT="114300" distB="114300" distL="114300" distR="114300">
            <wp:extent cx="5731200" cy="3213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4D42" w:rsidRDefault="00FF699C">
      <w:pPr>
        <w:numPr>
          <w:ilvl w:val="0"/>
          <w:numId w:val="4"/>
        </w:numPr>
      </w:pPr>
      <w:r>
        <w:t xml:space="preserve">Можно рисовать в макете, можно на картинки в </w:t>
      </w:r>
      <w:proofErr w:type="spellStart"/>
      <w:r>
        <w:t>paint</w:t>
      </w:r>
      <w:proofErr w:type="spellEnd"/>
      <w:r>
        <w:t xml:space="preserve"> можно любым удобным </w:t>
      </w:r>
      <w:proofErr w:type="gramStart"/>
      <w:r>
        <w:t>способом</w:t>
      </w:r>
      <w:proofErr w:type="gramEnd"/>
    </w:p>
    <w:p w:rsidR="00B84D42" w:rsidRDefault="00FF699C">
      <w:pPr>
        <w:numPr>
          <w:ilvl w:val="0"/>
          <w:numId w:val="4"/>
        </w:numPr>
      </w:pPr>
      <w:r>
        <w:lastRenderedPageBreak/>
        <w:t>Преподавателю продемонстрировать как можно скопировать проект себе и как можно нарисовать прямоугольники в проекте</w:t>
      </w:r>
    </w:p>
    <w:p w:rsidR="00B84D42" w:rsidRDefault="00FF699C">
      <w:pPr>
        <w:numPr>
          <w:ilvl w:val="0"/>
          <w:numId w:val="4"/>
        </w:numPr>
      </w:pPr>
      <w:r>
        <w:rPr>
          <w:noProof/>
          <w:lang w:val="ru-RU"/>
        </w:rPr>
        <w:drawing>
          <wp:inline distT="114300" distB="114300" distL="114300" distR="114300">
            <wp:extent cx="5731200" cy="3200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4D42" w:rsidRDefault="00FF699C">
      <w:pPr>
        <w:numPr>
          <w:ilvl w:val="0"/>
          <w:numId w:val="4"/>
        </w:numPr>
      </w:pPr>
      <w:r>
        <w:t>Пример того что должно получиться</w:t>
      </w:r>
    </w:p>
    <w:p w:rsidR="00B84D42" w:rsidRDefault="00B84D42"/>
    <w:p w:rsidR="00B84D42" w:rsidRDefault="00B84D42">
      <w:pPr>
        <w:ind w:left="720"/>
      </w:pPr>
    </w:p>
    <w:p w:rsidR="00B84D42" w:rsidRDefault="00FF699C">
      <w:pPr>
        <w:rPr>
          <w:b/>
        </w:rPr>
      </w:pPr>
      <w:r>
        <w:t xml:space="preserve">Задание для групп, время выполнения </w:t>
      </w:r>
      <w:r>
        <w:rPr>
          <w:b/>
        </w:rPr>
        <w:t xml:space="preserve">30 минут </w:t>
      </w:r>
    </w:p>
    <w:p w:rsidR="00B84D42" w:rsidRDefault="00B84D42">
      <w:pPr>
        <w:rPr>
          <w:b/>
        </w:rPr>
      </w:pPr>
    </w:p>
    <w:p w:rsidR="00B84D42" w:rsidRDefault="00FF699C">
      <w:pPr>
        <w:rPr>
          <w:b/>
        </w:rPr>
      </w:pPr>
      <w:r>
        <w:rPr>
          <w:b/>
        </w:rPr>
        <w:t xml:space="preserve">Что должно получиться у учеников </w:t>
      </w:r>
    </w:p>
    <w:p w:rsidR="00B84D42" w:rsidRDefault="00FF699C">
      <w:r>
        <w:t>Пример выполненной работы в пункте 5</w:t>
      </w:r>
    </w:p>
    <w:p w:rsidR="00B84D42" w:rsidRDefault="00B84D42"/>
    <w:p w:rsidR="00B84D42" w:rsidRDefault="00FF699C">
      <w:r>
        <w:rPr>
          <w:b/>
        </w:rPr>
        <w:t>Преподавателю:</w:t>
      </w:r>
      <w:r>
        <w:t xml:space="preserve"> Подсказать ученикам, если каких-то блоков не хватает или </w:t>
      </w:r>
      <w:proofErr w:type="spellStart"/>
      <w:r>
        <w:t>выставли</w:t>
      </w:r>
      <w:proofErr w:type="spellEnd"/>
      <w:r>
        <w:t xml:space="preserve"> блоки не верно</w:t>
      </w:r>
    </w:p>
    <w:p w:rsidR="00B84D42" w:rsidRDefault="00B84D42"/>
    <w:p w:rsidR="00B84D42" w:rsidRDefault="00FF699C">
      <w:pPr>
        <w:pStyle w:val="2"/>
      </w:pPr>
      <w:bookmarkStart w:id="2" w:name="_oupydf1xdbr9" w:colFirst="0" w:colLast="0"/>
      <w:bookmarkEnd w:id="2"/>
      <w:r>
        <w:t>Задание 2</w:t>
      </w:r>
    </w:p>
    <w:p w:rsidR="00B84D42" w:rsidRDefault="00FF699C">
      <w:r>
        <w:t>Работа с макетом, добавление контента сайта</w:t>
      </w:r>
    </w:p>
    <w:p w:rsidR="00B84D42" w:rsidRDefault="00B84D42"/>
    <w:p w:rsidR="00B84D42" w:rsidRDefault="00FF699C">
      <w:r>
        <w:t xml:space="preserve">Текст задания </w:t>
      </w:r>
    </w:p>
    <w:p w:rsidR="00B84D42" w:rsidRDefault="00FF699C">
      <w:pPr>
        <w:numPr>
          <w:ilvl w:val="0"/>
          <w:numId w:val="1"/>
        </w:numPr>
      </w:pPr>
      <w:r>
        <w:t>Создать новую папку</w:t>
      </w:r>
    </w:p>
    <w:p w:rsidR="00B84D42" w:rsidRDefault="00FF699C">
      <w:pPr>
        <w:numPr>
          <w:ilvl w:val="0"/>
          <w:numId w:val="1"/>
        </w:numPr>
      </w:pPr>
      <w:r>
        <w:t>Создать файл index.html</w:t>
      </w:r>
    </w:p>
    <w:p w:rsidR="00B84D42" w:rsidRDefault="00FF699C">
      <w:pPr>
        <w:numPr>
          <w:ilvl w:val="0"/>
          <w:numId w:val="1"/>
        </w:numPr>
      </w:pPr>
      <w:r>
        <w:t>В соответствии с макетом необходимо добавить контент страницы</w:t>
      </w:r>
    </w:p>
    <w:p w:rsidR="00B84D42" w:rsidRDefault="00FF699C">
      <w:pPr>
        <w:numPr>
          <w:ilvl w:val="0"/>
          <w:numId w:val="1"/>
        </w:numPr>
      </w:pPr>
      <w:r>
        <w:t>Добавить все блоки из задания 1</w:t>
      </w:r>
    </w:p>
    <w:p w:rsidR="00B84D42" w:rsidRDefault="00FF699C">
      <w:pPr>
        <w:numPr>
          <w:ilvl w:val="0"/>
          <w:numId w:val="1"/>
        </w:numPr>
      </w:pPr>
      <w:r>
        <w:t xml:space="preserve">Добавить все наполнение </w:t>
      </w:r>
      <w:proofErr w:type="gramStart"/>
      <w:r>
        <w:t>блоков  (</w:t>
      </w:r>
      <w:proofErr w:type="spellStart"/>
      <w:proofErr w:type="gramEnd"/>
      <w:r>
        <w:t>html</w:t>
      </w:r>
      <w:proofErr w:type="spellEnd"/>
      <w:r>
        <w:t xml:space="preserve"> контент)</w:t>
      </w:r>
    </w:p>
    <w:p w:rsidR="00B84D42" w:rsidRDefault="00FF699C">
      <w:pPr>
        <w:numPr>
          <w:ilvl w:val="0"/>
          <w:numId w:val="1"/>
        </w:numPr>
      </w:pPr>
      <w:r>
        <w:t>Все заголовки, параграфы кнопки и изображения</w:t>
      </w:r>
    </w:p>
    <w:p w:rsidR="00B84D42" w:rsidRDefault="00FF699C">
      <w:pPr>
        <w:numPr>
          <w:ilvl w:val="0"/>
          <w:numId w:val="1"/>
        </w:numPr>
      </w:pPr>
      <w:r>
        <w:t>Без позиционирования</w:t>
      </w:r>
    </w:p>
    <w:p w:rsidR="00B84D42" w:rsidRDefault="00B84D42"/>
    <w:p w:rsidR="00B84D42" w:rsidRDefault="00FF699C">
      <w:pPr>
        <w:rPr>
          <w:b/>
        </w:rPr>
      </w:pPr>
      <w:r>
        <w:rPr>
          <w:b/>
        </w:rPr>
        <w:t xml:space="preserve">Что должно получиться у учеников </w:t>
      </w:r>
    </w:p>
    <w:p w:rsidR="00B84D42" w:rsidRDefault="00FF699C">
      <w:r>
        <w:t>Все наполнение верхней части сайта, без стилей и без позиционирования</w:t>
      </w:r>
    </w:p>
    <w:p w:rsidR="00B84D42" w:rsidRDefault="00B84D42"/>
    <w:p w:rsidR="00B84D42" w:rsidRDefault="00FF699C">
      <w:r>
        <w:lastRenderedPageBreak/>
        <w:t xml:space="preserve">Задание для групп, время выполнения </w:t>
      </w:r>
      <w:r>
        <w:rPr>
          <w:b/>
        </w:rPr>
        <w:t xml:space="preserve">30 минут </w:t>
      </w:r>
    </w:p>
    <w:p w:rsidR="00B84D42" w:rsidRDefault="00B84D42"/>
    <w:p w:rsidR="00B84D42" w:rsidRDefault="00FF699C">
      <w:r>
        <w:rPr>
          <w:b/>
        </w:rPr>
        <w:t>Преподавателю:</w:t>
      </w:r>
      <w:r>
        <w:t xml:space="preserve"> Подсказать ученикам, у которых не получилось </w:t>
      </w:r>
      <w:proofErr w:type="spellStart"/>
      <w:r>
        <w:t>тайминг</w:t>
      </w:r>
      <w:proofErr w:type="spellEnd"/>
      <w:r>
        <w:t xml:space="preserve"> 15 минут</w:t>
      </w:r>
    </w:p>
    <w:p w:rsidR="00B84D42" w:rsidRDefault="00B84D42"/>
    <w:p w:rsidR="00B84D42" w:rsidRDefault="00FF699C">
      <w:pPr>
        <w:pStyle w:val="2"/>
      </w:pPr>
      <w:bookmarkStart w:id="3" w:name="_rz6rglj3wcnu" w:colFirst="0" w:colLast="0"/>
      <w:bookmarkEnd w:id="3"/>
      <w:r>
        <w:t>Задание 3</w:t>
      </w:r>
    </w:p>
    <w:p w:rsidR="00B84D42" w:rsidRDefault="00FF699C">
      <w:r>
        <w:t>Работа с макетом, добавление отступов в проекте</w:t>
      </w:r>
    </w:p>
    <w:p w:rsidR="00B84D42" w:rsidRDefault="00B84D42"/>
    <w:p w:rsidR="00B84D42" w:rsidRDefault="00FF699C">
      <w:r>
        <w:t xml:space="preserve">Текст задания </w:t>
      </w:r>
    </w:p>
    <w:p w:rsidR="00B84D42" w:rsidRDefault="00FF699C">
      <w:pPr>
        <w:numPr>
          <w:ilvl w:val="0"/>
          <w:numId w:val="2"/>
        </w:numPr>
      </w:pPr>
      <w:proofErr w:type="spellStart"/>
      <w:r>
        <w:t>СОздать</w:t>
      </w:r>
      <w:proofErr w:type="spellEnd"/>
      <w:r>
        <w:t xml:space="preserve"> файл стилей</w:t>
      </w:r>
    </w:p>
    <w:p w:rsidR="00B84D42" w:rsidRDefault="00FF699C">
      <w:pPr>
        <w:numPr>
          <w:ilvl w:val="0"/>
          <w:numId w:val="2"/>
        </w:numPr>
      </w:pPr>
      <w:r>
        <w:t>Подключить стили к index.html</w:t>
      </w:r>
    </w:p>
    <w:p w:rsidR="00B84D42" w:rsidRDefault="00FF699C">
      <w:pPr>
        <w:numPr>
          <w:ilvl w:val="0"/>
          <w:numId w:val="2"/>
        </w:numPr>
      </w:pPr>
      <w:r>
        <w:t>Добавить обнуление стилей</w:t>
      </w:r>
    </w:p>
    <w:p w:rsidR="00B84D42" w:rsidRDefault="00FF699C">
      <w:pPr>
        <w:numPr>
          <w:ilvl w:val="0"/>
          <w:numId w:val="2"/>
        </w:numPr>
      </w:pPr>
      <w:proofErr w:type="gramStart"/>
      <w:r>
        <w:t>проговорить</w:t>
      </w:r>
      <w:proofErr w:type="gramEnd"/>
      <w:r>
        <w:t xml:space="preserve"> голосом где лучше использовать </w:t>
      </w:r>
      <w:proofErr w:type="spellStart"/>
      <w:r>
        <w:t>padding</w:t>
      </w:r>
      <w:proofErr w:type="spellEnd"/>
      <w:r>
        <w:t xml:space="preserve"> а где </w:t>
      </w:r>
      <w:proofErr w:type="spellStart"/>
      <w:r>
        <w:t>margin</w:t>
      </w:r>
      <w:proofErr w:type="spellEnd"/>
    </w:p>
    <w:p w:rsidR="00B84D42" w:rsidRDefault="00FF699C">
      <w:pPr>
        <w:numPr>
          <w:ilvl w:val="0"/>
          <w:numId w:val="2"/>
        </w:numPr>
      </w:pPr>
      <w:r>
        <w:t>Добавить все необходимые отступы для контента из задания 1</w:t>
      </w:r>
    </w:p>
    <w:p w:rsidR="00B84D42" w:rsidRDefault="00B84D42"/>
    <w:p w:rsidR="00B84D42" w:rsidRDefault="00FF699C">
      <w:pPr>
        <w:rPr>
          <w:b/>
        </w:rPr>
      </w:pPr>
      <w:r>
        <w:rPr>
          <w:b/>
        </w:rPr>
        <w:t xml:space="preserve">Что должно получиться у учеников </w:t>
      </w:r>
    </w:p>
    <w:p w:rsidR="00B84D42" w:rsidRDefault="00FF699C">
      <w:r>
        <w:t>Все отступы у сайта выставлены корректно, без стилей и без позиционирования</w:t>
      </w:r>
    </w:p>
    <w:p w:rsidR="00B84D42" w:rsidRDefault="00B84D42"/>
    <w:p w:rsidR="00B84D42" w:rsidRDefault="00FF699C">
      <w:r>
        <w:t xml:space="preserve">Задание для групп, время выполнения </w:t>
      </w:r>
      <w:r>
        <w:rPr>
          <w:b/>
        </w:rPr>
        <w:t xml:space="preserve">30 минут </w:t>
      </w:r>
    </w:p>
    <w:p w:rsidR="00B84D42" w:rsidRDefault="00B84D42"/>
    <w:p w:rsidR="00B84D42" w:rsidRDefault="00FF699C">
      <w:r>
        <w:rPr>
          <w:b/>
        </w:rPr>
        <w:t>Преподавателю:</w:t>
      </w:r>
      <w:r>
        <w:t xml:space="preserve"> Подсказать ученикам, у которых не получилось </w:t>
      </w:r>
      <w:proofErr w:type="spellStart"/>
      <w:r>
        <w:t>тайминг</w:t>
      </w:r>
      <w:proofErr w:type="spellEnd"/>
      <w:r>
        <w:t xml:space="preserve"> 15 минут</w:t>
      </w:r>
    </w:p>
    <w:p w:rsidR="00B84D42" w:rsidRDefault="00B84D42"/>
    <w:p w:rsidR="00B84D42" w:rsidRDefault="00FF699C">
      <w:pPr>
        <w:pStyle w:val="1"/>
      </w:pPr>
      <w:bookmarkStart w:id="4" w:name="_e6mziasigq1x" w:colFirst="0" w:colLast="0"/>
      <w:bookmarkEnd w:id="4"/>
      <w:r>
        <w:t>Итоги урока</w:t>
      </w:r>
    </w:p>
    <w:p w:rsidR="00B84D42" w:rsidRDefault="00FF699C">
      <w:r>
        <w:t>Подвести итоги, разобрать как мы можем создавать блочную структуру и работать с отступами</w:t>
      </w:r>
    </w:p>
    <w:p w:rsidR="00B84D42" w:rsidRDefault="00B84D42"/>
    <w:p w:rsidR="00B84D42" w:rsidRDefault="00FF699C">
      <w:r>
        <w:rPr>
          <w:b/>
        </w:rPr>
        <w:t xml:space="preserve">Важно </w:t>
      </w:r>
      <w:r>
        <w:t>сохранить проект, так как мы продолжим работу с ним в 4 и 5 уроках</w:t>
      </w:r>
    </w:p>
    <w:p w:rsidR="00B84D42" w:rsidRDefault="00B84D42"/>
    <w:p w:rsidR="00B84D42" w:rsidRDefault="00B84D42"/>
    <w:p w:rsidR="00B84D42" w:rsidRDefault="00B84D42"/>
    <w:p w:rsidR="00B84D42" w:rsidRDefault="00B84D42"/>
    <w:p w:rsidR="00B84D42" w:rsidRDefault="00FF699C">
      <w:pPr>
        <w:pStyle w:val="1"/>
      </w:pPr>
      <w:bookmarkStart w:id="5" w:name="_q7s9tf64yr2r" w:colFirst="0" w:colLast="0"/>
      <w:bookmarkEnd w:id="5"/>
      <w:r>
        <w:t>Домашнее задание</w:t>
      </w:r>
    </w:p>
    <w:p w:rsidR="00B84D42" w:rsidRDefault="00FF699C">
      <w:r>
        <w:t xml:space="preserve">1. Открыть макет сайта </w:t>
      </w:r>
      <w:hyperlink r:id="rId9">
        <w:r>
          <w:rPr>
            <w:color w:val="1155CC"/>
            <w:u w:val="single"/>
          </w:rPr>
          <w:t>https://www.figma.com/file/mnLY69cYE5cqWM5w6n5hXx/Seo-%26-Digital-Marketing-Landing-Page?node-id=23%3A2</w:t>
        </w:r>
      </w:hyperlink>
      <w:r>
        <w:t xml:space="preserve"> </w:t>
      </w:r>
    </w:p>
    <w:p w:rsidR="00B84D42" w:rsidRDefault="00FF699C">
      <w:r>
        <w:t xml:space="preserve">2. необходимо представить разбиение часть на блоки (Для тех учеников которые умеют работать с </w:t>
      </w:r>
      <w:proofErr w:type="spellStart"/>
      <w:r>
        <w:t>фигма</w:t>
      </w:r>
      <w:proofErr w:type="spellEnd"/>
      <w:r>
        <w:t xml:space="preserve"> разбить представленную на скриншоте часть на блоки, как в семинаре)</w:t>
      </w:r>
    </w:p>
    <w:p w:rsidR="00B84D42" w:rsidRPr="00722359" w:rsidRDefault="00FF699C">
      <w:pPr>
        <w:rPr>
          <w:highlight w:val="lightGray"/>
        </w:rPr>
      </w:pPr>
      <w:r w:rsidRPr="00722359">
        <w:rPr>
          <w:highlight w:val="lightGray"/>
        </w:rPr>
        <w:t>3. Создать новую папку</w:t>
      </w:r>
    </w:p>
    <w:p w:rsidR="00B84D42" w:rsidRDefault="00FF699C">
      <w:r w:rsidRPr="00722359">
        <w:rPr>
          <w:highlight w:val="lightGray"/>
        </w:rPr>
        <w:t>4. Создать файл index.html</w:t>
      </w:r>
    </w:p>
    <w:p w:rsidR="00B84D42" w:rsidRPr="0054625B" w:rsidRDefault="00FF699C">
      <w:pPr>
        <w:rPr>
          <w:highlight w:val="lightGray"/>
        </w:rPr>
      </w:pPr>
      <w:r w:rsidRPr="0054625B">
        <w:rPr>
          <w:highlight w:val="lightGray"/>
        </w:rPr>
        <w:t xml:space="preserve">5. В соответствии с макетом необходимо: </w:t>
      </w:r>
    </w:p>
    <w:p w:rsidR="00B84D42" w:rsidRPr="0054625B" w:rsidRDefault="00FF699C">
      <w:pPr>
        <w:rPr>
          <w:highlight w:val="lightGray"/>
        </w:rPr>
      </w:pPr>
      <w:r w:rsidRPr="0054625B">
        <w:rPr>
          <w:highlight w:val="lightGray"/>
        </w:rPr>
        <w:t>6. Добавить все блоки по сайту</w:t>
      </w:r>
    </w:p>
    <w:p w:rsidR="00B84D42" w:rsidRPr="0054625B" w:rsidRDefault="00FF699C">
      <w:pPr>
        <w:rPr>
          <w:highlight w:val="lightGray"/>
        </w:rPr>
      </w:pPr>
      <w:r w:rsidRPr="0054625B">
        <w:rPr>
          <w:highlight w:val="lightGray"/>
        </w:rPr>
        <w:lastRenderedPageBreak/>
        <w:t xml:space="preserve">7. Добавить все наполнение </w:t>
      </w:r>
      <w:proofErr w:type="gramStart"/>
      <w:r w:rsidRPr="0054625B">
        <w:rPr>
          <w:highlight w:val="lightGray"/>
        </w:rPr>
        <w:t>блоков  (</w:t>
      </w:r>
      <w:proofErr w:type="spellStart"/>
      <w:proofErr w:type="gramEnd"/>
      <w:r w:rsidRPr="0054625B">
        <w:rPr>
          <w:highlight w:val="lightGray"/>
        </w:rPr>
        <w:t>html</w:t>
      </w:r>
      <w:proofErr w:type="spellEnd"/>
      <w:r w:rsidRPr="0054625B">
        <w:rPr>
          <w:highlight w:val="lightGray"/>
        </w:rPr>
        <w:t xml:space="preserve"> контент)</w:t>
      </w:r>
    </w:p>
    <w:p w:rsidR="00B84D42" w:rsidRPr="0054625B" w:rsidRDefault="00FF699C">
      <w:pPr>
        <w:rPr>
          <w:lang w:val="ru-RU"/>
        </w:rPr>
      </w:pPr>
      <w:r w:rsidRPr="0054625B">
        <w:rPr>
          <w:highlight w:val="lightGray"/>
        </w:rPr>
        <w:t>8. Все заголовки, параграфы кнопки и изображения</w:t>
      </w:r>
      <w:bookmarkStart w:id="6" w:name="_GoBack"/>
      <w:bookmarkEnd w:id="6"/>
    </w:p>
    <w:p w:rsidR="00B84D42" w:rsidRDefault="00B84D42"/>
    <w:p w:rsidR="00B84D42" w:rsidRDefault="00FF699C">
      <w:pPr>
        <w:ind w:firstLine="720"/>
        <w:rPr>
          <w:b/>
        </w:rPr>
      </w:pPr>
      <w:r>
        <w:rPr>
          <w:b/>
        </w:rPr>
        <w:t>Позиционирование задавать не нужно</w:t>
      </w:r>
    </w:p>
    <w:p w:rsidR="00B84D42" w:rsidRDefault="00B84D42">
      <w:pPr>
        <w:ind w:firstLine="720"/>
        <w:rPr>
          <w:b/>
        </w:rPr>
      </w:pPr>
    </w:p>
    <w:p w:rsidR="00B84D42" w:rsidRPr="00722359" w:rsidRDefault="00FF699C">
      <w:pPr>
        <w:rPr>
          <w:highlight w:val="lightGray"/>
        </w:rPr>
      </w:pPr>
      <w:r>
        <w:t xml:space="preserve">10. </w:t>
      </w:r>
      <w:r w:rsidRPr="00722359">
        <w:rPr>
          <w:highlight w:val="lightGray"/>
        </w:rPr>
        <w:t>С</w:t>
      </w:r>
      <w:ins w:id="7" w:author="Иван Горячков" w:date="2022-09-15T08:15:00Z">
        <w:r w:rsidRPr="00722359">
          <w:rPr>
            <w:highlight w:val="lightGray"/>
          </w:rPr>
          <w:t>о</w:t>
        </w:r>
      </w:ins>
      <w:del w:id="8" w:author="Иван Горячков" w:date="2022-09-15T08:15:00Z">
        <w:r w:rsidRPr="00722359">
          <w:rPr>
            <w:highlight w:val="lightGray"/>
          </w:rPr>
          <w:delText>О</w:delText>
        </w:r>
      </w:del>
      <w:r w:rsidRPr="00722359">
        <w:rPr>
          <w:highlight w:val="lightGray"/>
        </w:rPr>
        <w:t>здать файл стилей style.css</w:t>
      </w:r>
    </w:p>
    <w:p w:rsidR="00B84D42" w:rsidRDefault="00FF699C">
      <w:r w:rsidRPr="00722359">
        <w:rPr>
          <w:highlight w:val="lightGray"/>
        </w:rPr>
        <w:t>1. Подключить стили к index.html</w:t>
      </w:r>
    </w:p>
    <w:p w:rsidR="00B84D42" w:rsidRDefault="00FF699C">
      <w:r w:rsidRPr="00FF699C">
        <w:rPr>
          <w:highlight w:val="lightGray"/>
        </w:rPr>
        <w:t>2. Добавить обнуление стилей</w:t>
      </w:r>
    </w:p>
    <w:p w:rsidR="00B84D42" w:rsidRDefault="00FF699C">
      <w:r w:rsidRPr="0054625B">
        <w:rPr>
          <w:highlight w:val="lightGray"/>
        </w:rPr>
        <w:t xml:space="preserve">3. Добавить все необходимые отступы </w:t>
      </w:r>
      <w:proofErr w:type="spellStart"/>
      <w:r w:rsidRPr="0054625B">
        <w:rPr>
          <w:highlight w:val="lightGray"/>
        </w:rPr>
        <w:t>margin</w:t>
      </w:r>
      <w:proofErr w:type="spellEnd"/>
      <w:r w:rsidRPr="0054625B">
        <w:rPr>
          <w:highlight w:val="lightGray"/>
        </w:rPr>
        <w:t xml:space="preserve">, </w:t>
      </w:r>
      <w:proofErr w:type="spellStart"/>
      <w:r w:rsidRPr="0054625B">
        <w:rPr>
          <w:highlight w:val="lightGray"/>
        </w:rPr>
        <w:t>padding</w:t>
      </w:r>
      <w:proofErr w:type="spellEnd"/>
    </w:p>
    <w:p w:rsidR="00B84D42" w:rsidRDefault="00B84D42"/>
    <w:p w:rsidR="00B84D42" w:rsidRDefault="00FF699C">
      <w:r>
        <w:t xml:space="preserve">Все домашние задания являются повторением того что делается на семинаре, поэтому перед выполнением обязательно посмотрите семинар. </w:t>
      </w:r>
    </w:p>
    <w:p w:rsidR="00B84D42" w:rsidRDefault="00B84D42"/>
    <w:sectPr w:rsidR="00B84D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339D6"/>
    <w:multiLevelType w:val="multilevel"/>
    <w:tmpl w:val="F5BE2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3934BF9"/>
    <w:multiLevelType w:val="multilevel"/>
    <w:tmpl w:val="B61287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37E7E93"/>
    <w:multiLevelType w:val="multilevel"/>
    <w:tmpl w:val="29CCD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6476022"/>
    <w:multiLevelType w:val="multilevel"/>
    <w:tmpl w:val="63923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42"/>
    <w:rsid w:val="0054625B"/>
    <w:rsid w:val="00722359"/>
    <w:rsid w:val="00B84D42"/>
    <w:rsid w:val="00FF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CD74152-0D5D-4DBA-8735-1E9437A8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wBdyeMhgGCn3fKThaQ1yXG/Landing_Page?node-id=217%3A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igma.com/file/wBdyeMhgGCn3fKThaQ1yXG/Artificial_Intelligence_Landing_Page?node-id=0%3A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mnLY69cYE5cqWM5w6n5hXx/Seo-%26-Digital-Marketing-Landing-Page?node-id=23%3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FEE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Nikeshin</cp:lastModifiedBy>
  <cp:revision>3</cp:revision>
  <dcterms:created xsi:type="dcterms:W3CDTF">2024-07-01T10:42:00Z</dcterms:created>
  <dcterms:modified xsi:type="dcterms:W3CDTF">2024-07-02T11:07:00Z</dcterms:modified>
</cp:coreProperties>
</file>